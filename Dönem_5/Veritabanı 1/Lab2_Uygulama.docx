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VERİTABANI LAB 2 UYGULAMA SORULARI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Soru 1</w:t>
      </w:r>
      <w:r w:rsidDel="00000000" w:rsidR="00000000" w:rsidRPr="00000000">
        <w:rPr>
          <w:sz w:val="28"/>
          <w:szCs w:val="28"/>
          <w:rtl w:val="0"/>
        </w:rPr>
        <w:t xml:space="preserve">. Personel tablosundan Maaşı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4000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3700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1500 olan kayıtları getirelim.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410075" cy="10001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Soru 2</w:t>
      </w:r>
      <w:r w:rsidDel="00000000" w:rsidR="00000000" w:rsidRPr="00000000">
        <w:rPr>
          <w:sz w:val="28"/>
          <w:szCs w:val="28"/>
          <w:rtl w:val="0"/>
        </w:rPr>
        <w:t xml:space="preserve">. Personel tablosundan ülkesi Türkiye olanları getirelim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42857" cy="1095238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09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Soru 3</w:t>
      </w:r>
      <w:r w:rsidDel="00000000" w:rsidR="00000000" w:rsidRPr="00000000">
        <w:rPr>
          <w:sz w:val="28"/>
          <w:szCs w:val="28"/>
          <w:rtl w:val="0"/>
        </w:rPr>
        <w:t xml:space="preserve">. Personel tablosundan </w:t>
      </w:r>
      <w:r w:rsidDel="00000000" w:rsidR="00000000" w:rsidRPr="00000000">
        <w:rPr>
          <w:b w:val="1"/>
          <w:sz w:val="28"/>
          <w:szCs w:val="28"/>
          <w:rtl w:val="0"/>
        </w:rPr>
        <w:t xml:space="preserve">Yaşı 20 ile 30</w:t>
      </w:r>
      <w:r w:rsidDel="00000000" w:rsidR="00000000" w:rsidRPr="00000000">
        <w:rPr>
          <w:sz w:val="28"/>
          <w:szCs w:val="28"/>
          <w:rtl w:val="0"/>
        </w:rPr>
        <w:t xml:space="preserve"> arasında olan </w:t>
      </w:r>
      <w:r w:rsidDel="00000000" w:rsidR="00000000" w:rsidRPr="00000000">
        <w:rPr>
          <w:b w:val="1"/>
          <w:sz w:val="28"/>
          <w:szCs w:val="28"/>
          <w:rtl w:val="0"/>
        </w:rPr>
        <w:t xml:space="preserve">erkekleri</w:t>
      </w:r>
      <w:r w:rsidDel="00000000" w:rsidR="00000000" w:rsidRPr="00000000">
        <w:rPr>
          <w:sz w:val="28"/>
          <w:szCs w:val="28"/>
          <w:rtl w:val="0"/>
        </w:rPr>
        <w:t xml:space="preserve"> getirelim.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724025" cy="10096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Soru 4</w:t>
      </w:r>
      <w:r w:rsidDel="00000000" w:rsidR="00000000" w:rsidRPr="00000000">
        <w:rPr>
          <w:sz w:val="28"/>
          <w:szCs w:val="28"/>
          <w:rtl w:val="0"/>
        </w:rPr>
        <w:t xml:space="preserve">. Personel tablosundan </w:t>
      </w:r>
      <w:r w:rsidDel="00000000" w:rsidR="00000000" w:rsidRPr="00000000">
        <w:rPr>
          <w:b w:val="1"/>
          <w:sz w:val="28"/>
          <w:szCs w:val="28"/>
          <w:rtl w:val="0"/>
        </w:rPr>
        <w:t xml:space="preserve">Yaşı 20 ile 30</w:t>
      </w:r>
      <w:r w:rsidDel="00000000" w:rsidR="00000000" w:rsidRPr="00000000">
        <w:rPr>
          <w:sz w:val="28"/>
          <w:szCs w:val="28"/>
          <w:rtl w:val="0"/>
        </w:rPr>
        <w:t xml:space="preserve"> arasında olan VEYA cinsiyeti </w:t>
      </w:r>
      <w:r w:rsidDel="00000000" w:rsidR="00000000" w:rsidRPr="00000000">
        <w:rPr>
          <w:b w:val="1"/>
          <w:sz w:val="28"/>
          <w:szCs w:val="28"/>
          <w:rtl w:val="0"/>
        </w:rPr>
        <w:t xml:space="preserve">‘E’ </w:t>
      </w:r>
      <w:r w:rsidDel="00000000" w:rsidR="00000000" w:rsidRPr="00000000">
        <w:rPr>
          <w:sz w:val="28"/>
          <w:szCs w:val="28"/>
          <w:rtl w:val="0"/>
        </w:rPr>
        <w:t xml:space="preserve">olanları getirelim.</w:t>
      </w:r>
    </w:p>
    <w:p w:rsidR="00000000" w:rsidDel="00000000" w:rsidP="00000000" w:rsidRDefault="00000000" w:rsidRPr="00000000" w14:paraId="0000000A">
      <w:pPr>
        <w:jc w:val="center"/>
        <w:rPr/>
      </w:pPr>
      <w:sdt>
        <w:sdtPr>
          <w:tag w:val="goog_rdk_1"/>
        </w:sdtPr>
        <w:sdtContent>
          <w:del w:author="amine yıldız" w:id="0" w:date="2024-07-17T07:49:30Z"/>
          <w:sdt>
            <w:sdtPr>
              <w:tag w:val="goog_rdk_2"/>
            </w:sdtPr>
            <w:sdtContent>
              <w:commentRangeStart w:id="0"/>
            </w:sdtContent>
          </w:sdt>
          <w:del w:author="amine yıldız" w:id="0" w:date="2024-07-17T07:49:30Z">
            <w:r w:rsidDel="00000000" w:rsidR="00000000" w:rsidRPr="00000000">
              <w:rPr/>
              <w:drawing>
                <wp:inline distB="0" distT="0" distL="0" distR="0">
                  <wp:extent cx="4495238" cy="1495238"/>
                  <wp:effectExtent b="0" l="0" r="0" t="0"/>
                  <wp:docPr id="2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238" cy="149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del>
        </w:sdtContent>
      </w:sdt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Soru 5</w:t>
      </w:r>
      <w:r w:rsidDel="00000000" w:rsidR="00000000" w:rsidRPr="00000000">
        <w:rPr>
          <w:sz w:val="28"/>
          <w:szCs w:val="28"/>
          <w:rtl w:val="0"/>
        </w:rPr>
        <w:t xml:space="preserve">. Personel tablosunu “As” eki kullanarak aşağıdaki gibi getirel</w:t>
      </w:r>
      <w:sdt>
        <w:sdtPr>
          <w:tag w:val="goog_rdk_3"/>
        </w:sdtPr>
        <w:sdtContent>
          <w:ins w:author="amine yıldız" w:id="0" w:date="2024-07-17T07:49:30Z"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4495238" cy="1495238"/>
                  <wp:effectExtent b="0" l="0" r="0" t="0"/>
                  <wp:docPr id="2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238" cy="149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ins>
        </w:sdtContent>
      </w:sdt>
      <w:r w:rsidDel="00000000" w:rsidR="00000000" w:rsidRPr="00000000">
        <w:rPr>
          <w:sz w:val="28"/>
          <w:szCs w:val="28"/>
          <w:rtl w:val="0"/>
        </w:rPr>
        <w:t xml:space="preserve">im.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619750" cy="18859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Soru 6</w:t>
      </w:r>
      <w:r w:rsidDel="00000000" w:rsidR="00000000" w:rsidRPr="00000000">
        <w:rPr>
          <w:sz w:val="28"/>
          <w:szCs w:val="28"/>
          <w:rtl w:val="0"/>
        </w:rPr>
        <w:t xml:space="preserve">.  Soyisimlerinde “m” harfi geçen kayıtları getirelim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63608" cy="122886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56487" l="1272" r="7951" t="7063"/>
                    <a:stretch>
                      <a:fillRect/>
                    </a:stretch>
                  </pic:blipFill>
                  <pic:spPr>
                    <a:xfrm>
                      <a:off x="0" y="0"/>
                      <a:ext cx="4763608" cy="122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Soru 7.  </w:t>
      </w:r>
      <w:r w:rsidDel="00000000" w:rsidR="00000000" w:rsidRPr="00000000">
        <w:rPr>
          <w:sz w:val="28"/>
          <w:szCs w:val="28"/>
          <w:rtl w:val="0"/>
        </w:rPr>
        <w:t xml:space="preserve">Personel tablosundan ABD VEYA Almanya’da yaşayanları aşağıdaki gibi getirelim.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81500" cy="723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Soru 8.  </w:t>
      </w:r>
      <w:r w:rsidDel="00000000" w:rsidR="00000000" w:rsidRPr="00000000">
        <w:rPr>
          <w:sz w:val="28"/>
          <w:szCs w:val="28"/>
          <w:rtl w:val="0"/>
        </w:rPr>
        <w:t xml:space="preserve">Personel tablosundan en düşük maaşı alan 3 kişiyi getirelim.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24350" cy="7524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Soru 9.  </w:t>
      </w:r>
      <w:r w:rsidDel="00000000" w:rsidR="00000000" w:rsidRPr="00000000">
        <w:rPr>
          <w:sz w:val="28"/>
          <w:szCs w:val="28"/>
          <w:rtl w:val="0"/>
        </w:rPr>
        <w:t xml:space="preserve">Şirketin Türkiye’de hangi şehirlerde çalışanı olduğunu gösteren sorguyu yazalım.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285875" cy="8763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Soru 10.  </w:t>
      </w:r>
      <w:r w:rsidDel="00000000" w:rsidR="00000000" w:rsidRPr="00000000">
        <w:rPr>
          <w:sz w:val="28"/>
          <w:szCs w:val="28"/>
          <w:rtl w:val="0"/>
        </w:rPr>
        <w:t xml:space="preserve">Türkiye’de çalışmayan ve maaşları 4000’den düşük olan erkek personelleri VEYA Türkiye’de çalışan kadın personelleri isimleri alfabetik sırada olacak şekilde getirelim.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81500" cy="9239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ALİ BİRKAN BAYRAM" w:id="0" w:date="2024-07-19T11:18:29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Dediğinizi anlamadım herhangi bir güncelleme mi yapılacak? Herkesinde yararlanması için sizlere yetki versem güncelleseniz olur mu?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15:commentEx w15:paraId="0000001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Georgia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7026"/>
    <w:pPr>
      <w:spacing w:after="160" w:line="259" w:lineRule="auto"/>
      <w:ind w:firstLine="0"/>
      <w:jc w:val="left"/>
    </w:pPr>
    <w:rPr>
      <w:rFonts w:asciiTheme="minorHAnsi" w:cstheme="minorBidi" w:eastAsia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D716F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1465C9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5E07CC"/>
    <w:pPr>
      <w:keepNext w:val="1"/>
      <w:keepLines w:val="1"/>
      <w:spacing w:before="200"/>
      <w:outlineLvl w:val="2"/>
    </w:pPr>
    <w:rPr>
      <w:rFonts w:cstheme="majorBidi" w:eastAsiaTheme="majorEastAsia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E07CC"/>
    <w:rPr>
      <w:rFonts w:cstheme="majorBidi" w:eastAsiaTheme="majorEastAsia"/>
      <w:b w:val="1"/>
      <w:bCs w:val="1"/>
    </w:rPr>
  </w:style>
  <w:style w:type="paragraph" w:styleId="Caption">
    <w:name w:val="caption"/>
    <w:basedOn w:val="Normal"/>
    <w:next w:val="Normal"/>
    <w:autoRedefine w:val="1"/>
    <w:uiPriority w:val="35"/>
    <w:unhideWhenUsed w:val="1"/>
    <w:qFormat w:val="1"/>
    <w:rsid w:val="009E638F"/>
    <w:pPr>
      <w:spacing w:after="200" w:line="240" w:lineRule="auto"/>
    </w:pPr>
    <w:rPr>
      <w:b w:val="1"/>
      <w:iCs w:val="1"/>
      <w:sz w:val="20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D716FC"/>
    <w:rPr>
      <w:rFonts w:asciiTheme="majorHAnsi" w:cstheme="majorBidi" w:eastAsiaTheme="majorEastAsia" w:hAnsiTheme="majorHAns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465C9"/>
    <w:rPr>
      <w:rFonts w:asciiTheme="majorHAnsi" w:cstheme="majorBidi" w:eastAsiaTheme="majorEastAsia" w:hAnsiTheme="majorHAns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279C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279C9"/>
    <w:rPr>
      <w:rFonts w:ascii="Tahoma" w:cs="Tahoma" w:hAnsi="Tahoma" w:eastAsiaTheme="minorHAnsi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9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200CtobOD3PWAlF7q63RwnDPQQ==">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2021-10-05T11:27:00Z</dcterms:created>
  <dc:creator>zeynep</dc:creator>
</cp:coreProperties>
</file>